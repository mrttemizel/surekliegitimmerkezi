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74" w:rsidRDefault="00BD4B74" w:rsidP="00BD4B74">
      <w:r>
        <w:t xml:space="preserve">Ad </w:t>
      </w:r>
      <w:proofErr w:type="spellStart"/>
      <w:r>
        <w:t>Soyad</w:t>
      </w:r>
      <w:proofErr w:type="spellEnd"/>
      <w:r>
        <w:t>: ${</w:t>
      </w:r>
      <w:proofErr w:type="spellStart"/>
      <w:r>
        <w:t>AdSoyad</w:t>
      </w:r>
      <w:proofErr w:type="spellEnd"/>
      <w:r>
        <w:t>}</w:t>
      </w:r>
    </w:p>
    <w:p w:rsidR="00BD4B74" w:rsidRDefault="00BD4B74" w:rsidP="00BD4B74">
      <w:r>
        <w:t>Adres: ${Adres}</w:t>
      </w:r>
    </w:p>
    <w:p w:rsidR="00BD4B74" w:rsidRDefault="00BD4B74" w:rsidP="00BD4B74">
      <w:r>
        <w:t>Telefon: ${Telefon}</w:t>
      </w:r>
    </w:p>
    <w:p w:rsidR="00BD4B74" w:rsidRDefault="00BD4B74" w:rsidP="00BD4B74">
      <w:r>
        <w:t>E-posta: ${Eposta}</w:t>
      </w:r>
    </w:p>
    <w:p w:rsidR="00BD4B74" w:rsidRDefault="00BD4B74" w:rsidP="00BD4B74">
      <w:r>
        <w:t>Eğitim Adı: ${</w:t>
      </w:r>
      <w:proofErr w:type="spellStart"/>
      <w:r>
        <w:t>EAdi</w:t>
      </w:r>
      <w:proofErr w:type="spellEnd"/>
      <w:r>
        <w:t>}</w:t>
      </w:r>
    </w:p>
    <w:p w:rsidR="00BD4B74" w:rsidRDefault="00BD4B74" w:rsidP="00BD4B74">
      <w:r>
        <w:t>İçerik: ${</w:t>
      </w:r>
      <w:proofErr w:type="spellStart"/>
      <w:r>
        <w:t>EIcerik</w:t>
      </w:r>
      <w:proofErr w:type="spellEnd"/>
      <w:r>
        <w:t>}</w:t>
      </w:r>
    </w:p>
    <w:p w:rsidR="00BD4B74" w:rsidRDefault="00BD4B74" w:rsidP="00BD4B74">
      <w:r>
        <w:t>Fiyat: ${</w:t>
      </w:r>
      <w:proofErr w:type="spellStart"/>
      <w:r>
        <w:t>EFiyat</w:t>
      </w:r>
      <w:proofErr w:type="spellEnd"/>
      <w:r>
        <w:t>}</w:t>
      </w:r>
    </w:p>
    <w:p w:rsidR="00BD4B74" w:rsidRDefault="00BD4B74" w:rsidP="00BD4B74">
      <w:r>
        <w:t>Eğitim Tipi: ${</w:t>
      </w:r>
      <w:proofErr w:type="spellStart"/>
      <w:r>
        <w:t>EType</w:t>
      </w:r>
      <w:proofErr w:type="spellEnd"/>
      <w:r>
        <w:t>}</w:t>
      </w:r>
    </w:p>
    <w:p w:rsidR="00FB05E2" w:rsidRDefault="00BD4B74" w:rsidP="00BD4B74">
      <w:r>
        <w:t>Sayı: ${</w:t>
      </w:r>
      <w:proofErr w:type="spellStart"/>
      <w:r>
        <w:t>ESayi</w:t>
      </w:r>
      <w:proofErr w:type="spellEnd"/>
      <w:r>
        <w:t>}</w:t>
      </w:r>
      <w:bookmarkStart w:id="0" w:name="_GoBack"/>
      <w:bookmarkEnd w:id="0"/>
    </w:p>
    <w:sectPr w:rsidR="00FB0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74"/>
    <w:rsid w:val="005C72A0"/>
    <w:rsid w:val="00B53B16"/>
    <w:rsid w:val="00BD4B74"/>
    <w:rsid w:val="00D2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C8040-8A44-4D23-BCEC-1398FF76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ÇAKIR</dc:creator>
  <cp:keywords/>
  <dc:description/>
  <cp:lastModifiedBy>Zeynep ÇAKIR</cp:lastModifiedBy>
  <cp:revision>2</cp:revision>
  <dcterms:created xsi:type="dcterms:W3CDTF">2025-01-13T12:07:00Z</dcterms:created>
  <dcterms:modified xsi:type="dcterms:W3CDTF">2025-01-13T12:07:00Z</dcterms:modified>
</cp:coreProperties>
</file>